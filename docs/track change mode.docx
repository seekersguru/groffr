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6D0" w:rsidRDefault="00880115">
      <w:proofErr w:type="spellStart"/>
      <w:r>
        <w:t>Kjdshkhfvkfjhdkjvhk</w:t>
      </w:r>
      <w:proofErr w:type="spellEnd"/>
    </w:p>
    <w:p w:rsidR="00880115" w:rsidRDefault="00880115"/>
    <w:p w:rsidR="00880115" w:rsidRDefault="00880115"/>
    <w:p w:rsidR="00880115" w:rsidRDefault="00880115">
      <w:proofErr w:type="spellStart"/>
      <w:r>
        <w:t>Dfgkjhdfkjg</w:t>
      </w:r>
      <w:proofErr w:type="spellEnd"/>
      <w:del w:id="0" w:author="rachita" w:date="2013-12-21T15:14:00Z">
        <w:r w:rsidDel="00880115">
          <w:delText>hkjh</w:delText>
        </w:r>
      </w:del>
      <w:ins w:id="1" w:author="rachita" w:date="2013-12-21T15:14:00Z">
        <w:r>
          <w:t xml:space="preserve"> </w:t>
        </w:r>
        <w:proofErr w:type="spellStart"/>
        <w:r>
          <w:t>hghgjhjh</w:t>
        </w:r>
      </w:ins>
      <w:proofErr w:type="spellEnd"/>
    </w:p>
    <w:p w:rsidR="00880115" w:rsidRDefault="00880115"/>
    <w:p w:rsidR="00880115" w:rsidRDefault="00880115">
      <w:pPr>
        <w:rPr>
          <w:ins w:id="2" w:author="rachita" w:date="2013-12-21T15:14:00Z"/>
        </w:rPr>
      </w:pPr>
      <w:ins w:id="3" w:author="rachita" w:date="2013-12-21T15:14:00Z">
        <w:r>
          <w:t>Neptune</w:t>
        </w:r>
      </w:ins>
    </w:p>
    <w:p w:rsidR="00880115" w:rsidRDefault="00880115">
      <w:pPr>
        <w:rPr>
          <w:ins w:id="4" w:author="rachita" w:date="2013-12-21T15:14:00Z"/>
        </w:rPr>
      </w:pPr>
      <w:ins w:id="5" w:author="rachita" w:date="2013-12-21T15:14:00Z">
        <w:r>
          <w:t xml:space="preserve">Price </w:t>
        </w:r>
        <w:r>
          <w:t>–</w:t>
        </w:r>
        <w:r>
          <w:t xml:space="preserve"> </w:t>
        </w:r>
      </w:ins>
      <w:del w:id="6" w:author="rachita" w:date="2013-12-21T15:14:00Z">
        <w:r w:rsidDel="00880115">
          <w:delText>4500</w:delText>
        </w:r>
      </w:del>
      <w:ins w:id="7" w:author="rachita" w:date="2013-12-21T15:14:00Z">
        <w:r>
          <w:t xml:space="preserve"> 4000 </w:t>
        </w:r>
      </w:ins>
      <w:r>
        <w:t xml:space="preserve"> </w:t>
      </w:r>
    </w:p>
    <w:p w:rsidR="00880115" w:rsidRDefault="00880115"/>
    <w:p w:rsidR="00880115" w:rsidRDefault="00880115"/>
    <w:p w:rsidR="00880115" w:rsidRDefault="00880115"/>
    <w:p w:rsidR="00880115" w:rsidRDefault="00880115">
      <w:proofErr w:type="spellStart"/>
      <w:proofErr w:type="gramStart"/>
      <w:r>
        <w:t>dvjknkxj</w:t>
      </w:r>
      <w:proofErr w:type="spellEnd"/>
      <w:proofErr w:type="gramEnd"/>
    </w:p>
    <w:sectPr w:rsidR="00880115" w:rsidSect="00695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trackRevisions/>
  <w:defaultTabStop w:val="720"/>
  <w:characterSpacingControl w:val="doNotCompress"/>
  <w:compat/>
  <w:rsids>
    <w:rsidRoot w:val="00880115"/>
    <w:rsid w:val="0065073A"/>
    <w:rsid w:val="006956D0"/>
    <w:rsid w:val="00880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rachita</dc:creator>
  <cp:lastModifiedBy>rachita</cp:lastModifiedBy>
  <cp:revision>1</cp:revision>
  <dcterms:created xsi:type="dcterms:W3CDTF">2013-12-21T09:43:00Z</dcterms:created>
  <dcterms:modified xsi:type="dcterms:W3CDTF">2013-12-22T09:18:00Z</dcterms:modified>
</cp:coreProperties>
</file>